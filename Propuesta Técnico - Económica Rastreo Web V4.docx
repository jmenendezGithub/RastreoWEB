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8B7E" w14:textId="77777777" w:rsidR="0036561D" w:rsidRDefault="0036561D" w:rsidP="0036561D">
      <w:pPr>
        <w:jc w:val="center"/>
        <w:rPr>
          <w:b/>
          <w:bCs/>
        </w:rPr>
      </w:pPr>
      <w:r>
        <w:rPr>
          <w:b/>
          <w:bCs/>
        </w:rPr>
        <w:t>PROPUESTA TÉCNICO-ECONÓMICA</w:t>
      </w:r>
    </w:p>
    <w:p w14:paraId="5E7854B0" w14:textId="77777777" w:rsidR="0036561D" w:rsidRPr="00FF6B73" w:rsidRDefault="0036561D" w:rsidP="0036561D">
      <w:pPr>
        <w:jc w:val="center"/>
        <w:rPr>
          <w:b/>
          <w:bCs/>
        </w:rPr>
      </w:pPr>
      <w:r w:rsidRPr="00FF6B73">
        <w:rPr>
          <w:b/>
          <w:bCs/>
        </w:rPr>
        <w:t>Seguimiento buses</w:t>
      </w:r>
    </w:p>
    <w:p w14:paraId="38A04A70" w14:textId="08CF5045" w:rsidR="006379D4" w:rsidRPr="004E119A" w:rsidRDefault="006379D4" w:rsidP="001B4277">
      <w:pPr>
        <w:jc w:val="both"/>
      </w:pPr>
      <w:r w:rsidRPr="004E119A">
        <w:t>Propuesta económica para el desarrollo de</w:t>
      </w:r>
      <w:r w:rsidR="00862783" w:rsidRPr="004E119A">
        <w:t xml:space="preserve"> la plataforma de monitoreo de transporte </w:t>
      </w:r>
      <w:r w:rsidR="004E119A" w:rsidRPr="004E119A">
        <w:t>público.</w:t>
      </w:r>
      <w:r w:rsidR="00765769">
        <w:t xml:space="preserve"> La siguiente propuesta cuenta co</w:t>
      </w:r>
      <w:r w:rsidR="000029BC">
        <w:t xml:space="preserve">n la </w:t>
      </w:r>
      <w:r w:rsidR="00C7206D">
        <w:t>definición de la arquitectura</w:t>
      </w:r>
      <w:r w:rsidR="00C02C89">
        <w:t xml:space="preserve"> y tecnologías </w:t>
      </w:r>
      <w:r w:rsidR="001B4277">
        <w:t>que serán utilizadas</w:t>
      </w:r>
      <w:r w:rsidR="00087571">
        <w:t xml:space="preserve">, valores asignados al desarrollo y </w:t>
      </w:r>
      <w:r w:rsidR="00F04E1E">
        <w:t>planificación del desarrollo</w:t>
      </w:r>
      <w:r w:rsidR="008064D5">
        <w:t xml:space="preserve">. </w:t>
      </w:r>
      <w:r w:rsidR="00FF6B73">
        <w:t xml:space="preserve"> </w:t>
      </w:r>
    </w:p>
    <w:p w14:paraId="20D7C4AD" w14:textId="1A9B286E" w:rsidR="00C01DA2" w:rsidRDefault="00C01DA2" w:rsidP="00C01DA2">
      <w:pPr>
        <w:rPr>
          <w:b/>
          <w:bCs/>
        </w:rPr>
      </w:pPr>
      <w:r>
        <w:rPr>
          <w:b/>
          <w:bCs/>
        </w:rPr>
        <w:t>Arquitectura</w:t>
      </w:r>
      <w:r w:rsidR="00CB3D88">
        <w:rPr>
          <w:b/>
          <w:bCs/>
        </w:rPr>
        <w:t>.</w:t>
      </w:r>
    </w:p>
    <w:p w14:paraId="3176423C" w14:textId="141685EF" w:rsidR="00C01DA2" w:rsidRDefault="00C01DA2" w:rsidP="006A1C32">
      <w:pPr>
        <w:rPr>
          <w:ins w:id="0" w:author="Rolando Vinicio Casigña Parra" w:date="2021-10-11T21:13:00Z"/>
        </w:rPr>
      </w:pPr>
      <w:r w:rsidRPr="000E324D">
        <w:t>El conjunto de tecnologías y la forma en la que interactuaran se describe a continuación</w:t>
      </w:r>
      <w:r>
        <w:t>.</w:t>
      </w:r>
    </w:p>
    <w:p w14:paraId="4F890425" w14:textId="77777777" w:rsidR="00385EC9" w:rsidRDefault="00385EC9" w:rsidP="00385EC9">
      <w:pPr>
        <w:rPr>
          <w:ins w:id="1" w:author="Rolando Vinicio Casigña Parra" w:date="2021-10-11T21:13:00Z"/>
          <w:b/>
          <w:bCs/>
        </w:rPr>
      </w:pPr>
      <w:ins w:id="2" w:author="Rolando Vinicio Casigña Parra" w:date="2021-10-11T21:13:00Z">
        <w:r>
          <w:rPr>
            <w:b/>
            <w:bCs/>
          </w:rPr>
          <w:t>Arquitectura.</w:t>
        </w:r>
      </w:ins>
    </w:p>
    <w:p w14:paraId="5670E1AC" w14:textId="77777777" w:rsidR="00385EC9" w:rsidRDefault="00385EC9" w:rsidP="00385EC9">
      <w:pPr>
        <w:rPr>
          <w:ins w:id="3" w:author="Rolando Vinicio Casigña Parra" w:date="2021-10-11T21:13:00Z"/>
        </w:rPr>
      </w:pPr>
      <w:ins w:id="4" w:author="Rolando Vinicio Casigña Parra" w:date="2021-10-11T21:13:00Z">
        <w:r w:rsidRPr="000E324D">
          <w:t>El conjunto de tecnologías y la forma en la que interactuaran se describe a continuación</w:t>
        </w:r>
        <w:r>
          <w:t>.</w:t>
        </w:r>
      </w:ins>
    </w:p>
    <w:p w14:paraId="3F1CD0F4" w14:textId="77777777" w:rsidR="00385EC9" w:rsidRPr="00385EC9" w:rsidRDefault="00385EC9" w:rsidP="006A1C32">
      <w:pPr>
        <w:rPr>
          <w:u w:val="single"/>
          <w:rPrChange w:id="5" w:author="Rolando Vinicio Casigña Parra" w:date="2021-10-11T21:13:00Z">
            <w:rPr/>
          </w:rPrChange>
        </w:rPr>
      </w:pPr>
    </w:p>
    <w:p w14:paraId="7014D713" w14:textId="197A6A77" w:rsidR="006A1C32" w:rsidRDefault="002B275F" w:rsidP="006A1C32">
      <w:r>
        <w:rPr>
          <w:noProof/>
        </w:rPr>
        <w:drawing>
          <wp:inline distT="0" distB="0" distL="0" distR="0" wp14:anchorId="0853089D" wp14:editId="4D36E315">
            <wp:extent cx="5400040" cy="447738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BA2D" w14:textId="3F2CBFF0" w:rsidR="00E1579B" w:rsidRDefault="007B2325" w:rsidP="008E52A5">
      <w:pPr>
        <w:jc w:val="both"/>
      </w:pPr>
      <w:r>
        <w:t xml:space="preserve">La propuesta basada en 3 contenedores </w:t>
      </w:r>
      <w:del w:id="6" w:author="Rolando Vinicio Casigña Parra" w:date="2021-10-11T19:04:00Z">
        <w:r w:rsidDel="00FC5719">
          <w:delText>Docker</w:delText>
        </w:r>
      </w:del>
      <w:ins w:id="7" w:author="Rolando Vinicio Casigña Parra" w:date="2021-10-11T19:04:00Z">
        <w:r w:rsidR="00FC5719">
          <w:t xml:space="preserve">  </w:t>
        </w:r>
      </w:ins>
      <w:r w:rsidR="00023893">
        <w:t xml:space="preserve">, el primer contenedor de servicios </w:t>
      </w:r>
      <w:r w:rsidR="00687F2A">
        <w:t xml:space="preserve">que alojara base de datos y aplicación de lógica de negocio para la exposición de servicios </w:t>
      </w:r>
      <w:proofErr w:type="spellStart"/>
      <w:proofErr w:type="gramStart"/>
      <w:r w:rsidR="00687F2A">
        <w:t>REST</w:t>
      </w:r>
      <w:r w:rsidR="00E1579B">
        <w:t>,</w:t>
      </w:r>
      <w:r w:rsidR="00607729">
        <w:t>servicios</w:t>
      </w:r>
      <w:proofErr w:type="spellEnd"/>
      <w:proofErr w:type="gramEnd"/>
      <w:r w:rsidR="00607729">
        <w:t xml:space="preserve"> </w:t>
      </w:r>
      <w:r w:rsidR="00687F2A">
        <w:t xml:space="preserve"> </w:t>
      </w:r>
      <w:r w:rsidR="00827313">
        <w:t>asegurado</w:t>
      </w:r>
      <w:r w:rsidR="00607729">
        <w:t>s</w:t>
      </w:r>
      <w:r w:rsidR="00827313">
        <w:t xml:space="preserve"> </w:t>
      </w:r>
      <w:r w:rsidR="00607729">
        <w:t xml:space="preserve">con </w:t>
      </w:r>
      <w:r w:rsidR="00687F2A">
        <w:t>JWT</w:t>
      </w:r>
      <w:r w:rsidR="00827313">
        <w:t>, este contenedor también contiene los servicios de Socket.io</w:t>
      </w:r>
      <w:r w:rsidR="00607729">
        <w:t xml:space="preserve"> y su interacción con </w:t>
      </w:r>
      <w:proofErr w:type="spellStart"/>
      <w:r w:rsidR="00607729">
        <w:t>MongoDb</w:t>
      </w:r>
      <w:proofErr w:type="spellEnd"/>
      <w:r w:rsidR="00803D3E">
        <w:t>.</w:t>
      </w:r>
    </w:p>
    <w:p w14:paraId="6C8C8C50" w14:textId="7CEE4108" w:rsidR="00803D3E" w:rsidRDefault="00803D3E" w:rsidP="008E52A5">
      <w:pPr>
        <w:jc w:val="both"/>
      </w:pPr>
      <w:r>
        <w:t>El contenedor ELK¡,</w:t>
      </w:r>
      <w:r w:rsidR="001950AD">
        <w:t xml:space="preserve"> </w:t>
      </w:r>
      <w:r>
        <w:t xml:space="preserve">alojara los </w:t>
      </w:r>
      <w:r w:rsidR="00335659">
        <w:t>componentes del</w:t>
      </w:r>
      <w:r w:rsidR="001950AD">
        <w:t xml:space="preserve"> conjunto de herramientas </w:t>
      </w:r>
      <w:r>
        <w:t>ELK (</w:t>
      </w:r>
      <w:proofErr w:type="spellStart"/>
      <w:r w:rsidR="001950AD">
        <w:t>elasticSearch</w:t>
      </w:r>
      <w:proofErr w:type="spellEnd"/>
      <w:r w:rsidR="001950AD">
        <w:t xml:space="preserve">, </w:t>
      </w:r>
      <w:proofErr w:type="spellStart"/>
      <w:r w:rsidR="001950AD">
        <w:t>logStage</w:t>
      </w:r>
      <w:proofErr w:type="spellEnd"/>
      <w:r w:rsidR="001950AD">
        <w:t xml:space="preserve">, </w:t>
      </w:r>
      <w:proofErr w:type="spellStart"/>
      <w:r w:rsidR="001950AD">
        <w:t>Kibana</w:t>
      </w:r>
      <w:proofErr w:type="spellEnd"/>
      <w:r>
        <w:t>)</w:t>
      </w:r>
      <w:r w:rsidR="001950AD">
        <w:t xml:space="preserve">, se trabajar con </w:t>
      </w:r>
      <w:proofErr w:type="spellStart"/>
      <w:r w:rsidR="001950AD">
        <w:t>elasticSearch</w:t>
      </w:r>
      <w:proofErr w:type="spellEnd"/>
      <w:r w:rsidR="001950AD">
        <w:t xml:space="preserve"> y </w:t>
      </w:r>
      <w:proofErr w:type="spellStart"/>
      <w:r w:rsidR="001950AD">
        <w:t>kibana</w:t>
      </w:r>
      <w:proofErr w:type="spellEnd"/>
      <w:r w:rsidR="001950AD">
        <w:t xml:space="preserve"> para el desarrollo de </w:t>
      </w:r>
      <w:r w:rsidR="00373216">
        <w:t>paneles de información</w:t>
      </w:r>
      <w:r w:rsidR="00174EBA">
        <w:t xml:space="preserve">, los cuales serán consumidos como </w:t>
      </w:r>
      <w:proofErr w:type="spellStart"/>
      <w:r w:rsidR="00174EBA">
        <w:t>iframes</w:t>
      </w:r>
      <w:proofErr w:type="spellEnd"/>
      <w:r w:rsidR="00174EBA">
        <w:t xml:space="preserve"> en el contenedor web</w:t>
      </w:r>
      <w:r w:rsidR="00373216">
        <w:t>.</w:t>
      </w:r>
    </w:p>
    <w:p w14:paraId="146B9B1C" w14:textId="77A17325" w:rsidR="00B0610C" w:rsidRDefault="00373216" w:rsidP="008E52A5">
      <w:pPr>
        <w:jc w:val="both"/>
      </w:pPr>
      <w:r>
        <w:lastRenderedPageBreak/>
        <w:t xml:space="preserve">El </w:t>
      </w:r>
      <w:r w:rsidR="000D62B0">
        <w:t>contenedor</w:t>
      </w:r>
      <w:r>
        <w:t xml:space="preserve"> web</w:t>
      </w:r>
      <w:r w:rsidR="000D62B0">
        <w:t xml:space="preserve"> expondrá la aplicación </w:t>
      </w:r>
      <w:r>
        <w:t>desarrollad</w:t>
      </w:r>
      <w:r w:rsidR="000D62B0">
        <w:t xml:space="preserve">a </w:t>
      </w:r>
      <w:r>
        <w:t>en Vue.js</w:t>
      </w:r>
      <w:r w:rsidR="000D62B0">
        <w:t xml:space="preserve">, </w:t>
      </w:r>
      <w:r w:rsidR="00B0610C">
        <w:t xml:space="preserve">la cual </w:t>
      </w:r>
      <w:r w:rsidR="00335659">
        <w:t>utilizará</w:t>
      </w:r>
      <w:r w:rsidR="00B0610C">
        <w:t xml:space="preserve"> los recursos del contenedor según la compañía</w:t>
      </w:r>
      <w:r w:rsidR="00AE0454">
        <w:t>.</w:t>
      </w:r>
    </w:p>
    <w:p w14:paraId="3F8AECC8" w14:textId="763CAD28" w:rsidR="00AE0454" w:rsidRDefault="00AE0454" w:rsidP="008E52A5">
      <w:pPr>
        <w:jc w:val="both"/>
      </w:pPr>
      <w:r>
        <w:t>Con este modelo los datos de las N compañías están centralizadas y un solo repositorio</w:t>
      </w:r>
      <w:r w:rsidR="00335659">
        <w:t>.</w:t>
      </w:r>
    </w:p>
    <w:p w14:paraId="0270776D" w14:textId="77777777" w:rsidR="00803D3E" w:rsidRDefault="00803D3E" w:rsidP="008E52A5">
      <w:pPr>
        <w:jc w:val="both"/>
      </w:pPr>
    </w:p>
    <w:p w14:paraId="056B3846" w14:textId="4AAF413C" w:rsidR="00592131" w:rsidRDefault="00592131" w:rsidP="008E52A5">
      <w:pPr>
        <w:jc w:val="both"/>
      </w:pPr>
      <w:r>
        <w:t>Ventajas</w:t>
      </w:r>
    </w:p>
    <w:p w14:paraId="36AC8BC4" w14:textId="372D3F75" w:rsidR="008E52A5" w:rsidRDefault="00C153A4" w:rsidP="00592131">
      <w:pPr>
        <w:pStyle w:val="Prrafodelista"/>
        <w:numPr>
          <w:ilvl w:val="0"/>
          <w:numId w:val="2"/>
        </w:numPr>
        <w:jc w:val="both"/>
      </w:pPr>
      <w:r>
        <w:t>Se maneja un solo repositorio para el almacenamiento de datos.</w:t>
      </w:r>
    </w:p>
    <w:p w14:paraId="5DE84A83" w14:textId="41A04961" w:rsidR="0081412C" w:rsidRDefault="0081412C" w:rsidP="00592131">
      <w:pPr>
        <w:pStyle w:val="Prrafodelista"/>
        <w:numPr>
          <w:ilvl w:val="0"/>
          <w:numId w:val="2"/>
        </w:numPr>
        <w:jc w:val="both"/>
      </w:pPr>
      <w:r>
        <w:t>La distribución de la aplicación depende únicamente del contenedor web.</w:t>
      </w:r>
    </w:p>
    <w:p w14:paraId="6DF2A15D" w14:textId="66DD2FA4" w:rsidR="003F0192" w:rsidRDefault="003F0192" w:rsidP="003F0192">
      <w:pPr>
        <w:pStyle w:val="Prrafodelista"/>
        <w:numPr>
          <w:ilvl w:val="0"/>
          <w:numId w:val="2"/>
        </w:numPr>
        <w:jc w:val="both"/>
      </w:pPr>
      <w:r>
        <w:t>Con las tecnologías ELK, también se puede integrar otros tipos de eventos, como los eventos de log de servidor.</w:t>
      </w:r>
    </w:p>
    <w:p w14:paraId="4E7990FA" w14:textId="5AC7FD9F" w:rsidR="003F0192" w:rsidRDefault="00F117EA" w:rsidP="003F0192">
      <w:pPr>
        <w:pStyle w:val="Prrafodelista"/>
        <w:numPr>
          <w:ilvl w:val="0"/>
          <w:numId w:val="2"/>
        </w:numPr>
        <w:jc w:val="both"/>
      </w:pPr>
      <w:r>
        <w:t xml:space="preserve">ELK permite hacer análisis de datos y machine </w:t>
      </w:r>
      <w:proofErr w:type="spellStart"/>
      <w:r>
        <w:t>Learnig</w:t>
      </w:r>
      <w:proofErr w:type="spellEnd"/>
      <w:r w:rsidR="00F51B4A">
        <w:t xml:space="preserve"> para proyectos futuros o entrega de información relevante.</w:t>
      </w:r>
    </w:p>
    <w:p w14:paraId="45599600" w14:textId="77777777" w:rsidR="00903650" w:rsidRDefault="00903650" w:rsidP="003F0192">
      <w:pPr>
        <w:pStyle w:val="Prrafodelista"/>
        <w:numPr>
          <w:ilvl w:val="0"/>
          <w:numId w:val="2"/>
        </w:numPr>
        <w:jc w:val="both"/>
      </w:pPr>
    </w:p>
    <w:p w14:paraId="3454ACE3" w14:textId="1BFC8D82" w:rsidR="00592131" w:rsidRDefault="00592131" w:rsidP="00592131">
      <w:pPr>
        <w:jc w:val="both"/>
      </w:pPr>
      <w:r>
        <w:t>Desventajas</w:t>
      </w:r>
    </w:p>
    <w:p w14:paraId="47E9ABA2" w14:textId="77777777" w:rsidR="00F51B4A" w:rsidRDefault="00F51B4A" w:rsidP="00F51B4A">
      <w:pPr>
        <w:pStyle w:val="Prrafodelista"/>
        <w:numPr>
          <w:ilvl w:val="0"/>
          <w:numId w:val="2"/>
        </w:numPr>
        <w:jc w:val="both"/>
      </w:pPr>
      <w:r>
        <w:t>Los recursos para el contenedor son altos.</w:t>
      </w:r>
    </w:p>
    <w:p w14:paraId="6A6A3FEA" w14:textId="77777777" w:rsidR="00F51B4A" w:rsidRDefault="00F51B4A" w:rsidP="00F51B4A">
      <w:pPr>
        <w:pStyle w:val="Prrafodelista"/>
        <w:numPr>
          <w:ilvl w:val="0"/>
          <w:numId w:val="2"/>
        </w:numPr>
        <w:jc w:val="both"/>
      </w:pPr>
      <w:r>
        <w:t>Se puede presentar exceso o falta de recursos.</w:t>
      </w:r>
    </w:p>
    <w:p w14:paraId="5674C181" w14:textId="5BB12D8C" w:rsidR="008E52A5" w:rsidRDefault="0081412C" w:rsidP="008E52A5">
      <w:r>
        <w:rPr>
          <w:b/>
          <w:bCs/>
          <w:i/>
          <w:iCs/>
        </w:rPr>
        <w:t>Los</w:t>
      </w:r>
      <w:r w:rsidRPr="007C1A23">
        <w:rPr>
          <w:b/>
          <w:bCs/>
          <w:i/>
          <w:iCs/>
        </w:rPr>
        <w:t xml:space="preserve"> contenedores</w:t>
      </w:r>
      <w:r w:rsidR="008E52A5" w:rsidRPr="007C1A23">
        <w:rPr>
          <w:b/>
          <w:bCs/>
          <w:i/>
          <w:iCs/>
        </w:rPr>
        <w:t xml:space="preserve"> contará</w:t>
      </w:r>
      <w:r w:rsidR="008A18E5">
        <w:rPr>
          <w:b/>
          <w:bCs/>
          <w:i/>
          <w:iCs/>
        </w:rPr>
        <w:t>n</w:t>
      </w:r>
      <w:r w:rsidR="008E52A5" w:rsidRPr="007C1A23">
        <w:rPr>
          <w:b/>
          <w:bCs/>
          <w:i/>
          <w:iCs/>
        </w:rPr>
        <w:t xml:space="preserve"> con las tecnologías y características siguientes</w:t>
      </w:r>
      <w:r w:rsidR="008E52A5"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67"/>
        <w:gridCol w:w="1566"/>
        <w:gridCol w:w="4461"/>
      </w:tblGrid>
      <w:tr w:rsidR="008E52A5" w14:paraId="4ECF75D5" w14:textId="77777777" w:rsidTr="00E25335">
        <w:tc>
          <w:tcPr>
            <w:tcW w:w="5000" w:type="pct"/>
            <w:gridSpan w:val="3"/>
            <w:shd w:val="clear" w:color="auto" w:fill="A6A6A6" w:themeFill="background1" w:themeFillShade="A6"/>
          </w:tcPr>
          <w:p w14:paraId="583044E2" w14:textId="77777777" w:rsidR="008E52A5" w:rsidRPr="000E3B32" w:rsidRDefault="008E52A5" w:rsidP="00E25335">
            <w:pPr>
              <w:tabs>
                <w:tab w:val="center" w:pos="4139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Contenedor de datos.</w:t>
            </w:r>
          </w:p>
        </w:tc>
      </w:tr>
      <w:tr w:rsidR="008E52A5" w14:paraId="65A87228" w14:textId="77777777" w:rsidTr="00E25335">
        <w:tc>
          <w:tcPr>
            <w:tcW w:w="1452" w:type="pct"/>
            <w:shd w:val="clear" w:color="auto" w:fill="BFBFBF" w:themeFill="background1" w:themeFillShade="BF"/>
          </w:tcPr>
          <w:p w14:paraId="07E83D28" w14:textId="77777777" w:rsidR="008E52A5" w:rsidRPr="000E3B32" w:rsidRDefault="008E52A5" w:rsidP="00E25335">
            <w:pPr>
              <w:rPr>
                <w:b/>
                <w:bCs/>
              </w:rPr>
            </w:pPr>
            <w:r w:rsidRPr="000E3B32">
              <w:rPr>
                <w:b/>
                <w:bCs/>
              </w:rPr>
              <w:t>Componente</w:t>
            </w:r>
          </w:p>
        </w:tc>
        <w:tc>
          <w:tcPr>
            <w:tcW w:w="922" w:type="pct"/>
            <w:shd w:val="clear" w:color="auto" w:fill="BFBFBF" w:themeFill="background1" w:themeFillShade="BF"/>
          </w:tcPr>
          <w:p w14:paraId="737ED3A9" w14:textId="77777777" w:rsidR="008E52A5" w:rsidRPr="000E3B32" w:rsidRDefault="008E52A5" w:rsidP="00E25335">
            <w:pPr>
              <w:rPr>
                <w:b/>
                <w:bCs/>
              </w:rPr>
            </w:pPr>
            <w:r w:rsidRPr="000E3B32">
              <w:rPr>
                <w:b/>
                <w:bCs/>
              </w:rPr>
              <w:t>Característica</w:t>
            </w:r>
          </w:p>
        </w:tc>
        <w:tc>
          <w:tcPr>
            <w:tcW w:w="2626" w:type="pct"/>
            <w:shd w:val="clear" w:color="auto" w:fill="BFBFBF" w:themeFill="background1" w:themeFillShade="BF"/>
          </w:tcPr>
          <w:p w14:paraId="638AFA12" w14:textId="77777777" w:rsidR="008E52A5" w:rsidRPr="000E3B32" w:rsidRDefault="008E52A5" w:rsidP="00E25335">
            <w:pPr>
              <w:rPr>
                <w:b/>
                <w:bCs/>
              </w:rPr>
            </w:pPr>
            <w:r w:rsidRPr="000E3B32">
              <w:rPr>
                <w:b/>
                <w:bCs/>
              </w:rPr>
              <w:t>Objetivo</w:t>
            </w:r>
          </w:p>
        </w:tc>
      </w:tr>
      <w:tr w:rsidR="008E52A5" w14:paraId="47407C4E" w14:textId="77777777" w:rsidTr="00E25335">
        <w:tc>
          <w:tcPr>
            <w:tcW w:w="1452" w:type="pct"/>
          </w:tcPr>
          <w:p w14:paraId="0A305EC6" w14:textId="77777777" w:rsidR="008E52A5" w:rsidRDefault="008E52A5" w:rsidP="00E25335">
            <w:proofErr w:type="spellStart"/>
            <w:r>
              <w:t>MariaDb</w:t>
            </w:r>
            <w:proofErr w:type="spellEnd"/>
          </w:p>
        </w:tc>
        <w:tc>
          <w:tcPr>
            <w:tcW w:w="922" w:type="pct"/>
          </w:tcPr>
          <w:p w14:paraId="7CB0772A" w14:textId="77777777" w:rsidR="008E52A5" w:rsidRDefault="008E52A5" w:rsidP="00E25335">
            <w:r>
              <w:t>Versión 10.5.8</w:t>
            </w:r>
          </w:p>
        </w:tc>
        <w:tc>
          <w:tcPr>
            <w:tcW w:w="2626" w:type="pct"/>
          </w:tcPr>
          <w:p w14:paraId="18D89107" w14:textId="77777777" w:rsidR="008E52A5" w:rsidRDefault="008E52A5" w:rsidP="00E25335">
            <w:r>
              <w:t>Almacenamiento de la estructura del negocio</w:t>
            </w:r>
          </w:p>
        </w:tc>
      </w:tr>
      <w:tr w:rsidR="008E52A5" w14:paraId="1B15F20F" w14:textId="77777777" w:rsidTr="00E25335">
        <w:tc>
          <w:tcPr>
            <w:tcW w:w="1452" w:type="pct"/>
          </w:tcPr>
          <w:p w14:paraId="0FED901C" w14:textId="77777777" w:rsidR="008E52A5" w:rsidRDefault="008E52A5" w:rsidP="00E25335">
            <w:r>
              <w:t>MongoDB/</w:t>
            </w:r>
            <w:proofErr w:type="spellStart"/>
            <w:r>
              <w:t>ElasticSearch</w:t>
            </w:r>
            <w:proofErr w:type="spellEnd"/>
          </w:p>
        </w:tc>
        <w:tc>
          <w:tcPr>
            <w:tcW w:w="922" w:type="pct"/>
          </w:tcPr>
          <w:p w14:paraId="27BE387F" w14:textId="7C705D0E" w:rsidR="008E52A5" w:rsidRDefault="008E52A5" w:rsidP="00E25335">
            <w:del w:id="8" w:author="Rolando Vinicio Casigña Parra" w:date="2021-10-11T18:49:00Z">
              <w:r w:rsidDel="00464339">
                <w:delText>Version</w:delText>
              </w:r>
            </w:del>
            <w:ins w:id="9" w:author="Rolando Vinicio Casigña Parra" w:date="2021-10-11T18:49:00Z">
              <w:r w:rsidR="00464339">
                <w:t>versión</w:t>
              </w:r>
            </w:ins>
            <w:r>
              <w:t xml:space="preserve"> 7.10.1</w:t>
            </w:r>
          </w:p>
        </w:tc>
        <w:tc>
          <w:tcPr>
            <w:tcW w:w="2626" w:type="pct"/>
          </w:tcPr>
          <w:p w14:paraId="478A2E10" w14:textId="77777777" w:rsidR="008E52A5" w:rsidRDefault="008E52A5" w:rsidP="00E25335">
            <w:r>
              <w:t>Almacenamiento de tramas</w:t>
            </w:r>
          </w:p>
        </w:tc>
      </w:tr>
      <w:tr w:rsidR="008E52A5" w14:paraId="591B70CB" w14:textId="77777777" w:rsidTr="00E25335">
        <w:tc>
          <w:tcPr>
            <w:tcW w:w="1452" w:type="pct"/>
          </w:tcPr>
          <w:p w14:paraId="33F3DF8C" w14:textId="77777777" w:rsidR="008E52A5" w:rsidRPr="0054344A" w:rsidRDefault="008E52A5" w:rsidP="00E25335">
            <w:r>
              <w:t>RDS Server (</w:t>
            </w:r>
            <w:proofErr w:type="spellStart"/>
            <w:r>
              <w:t>Node.Js</w:t>
            </w:r>
            <w:proofErr w:type="spellEnd"/>
            <w:r>
              <w:t>)</w:t>
            </w:r>
          </w:p>
        </w:tc>
        <w:tc>
          <w:tcPr>
            <w:tcW w:w="922" w:type="pct"/>
          </w:tcPr>
          <w:p w14:paraId="2DD3DD3F" w14:textId="77777777" w:rsidR="008E52A5" w:rsidRDefault="008E52A5" w:rsidP="00E25335">
            <w:r>
              <w:t xml:space="preserve">Express, </w:t>
            </w:r>
          </w:p>
          <w:p w14:paraId="33DB7621" w14:textId="77777777" w:rsidR="008E52A5" w:rsidRDefault="008E52A5" w:rsidP="00E25335">
            <w:proofErr w:type="spellStart"/>
            <w:r>
              <w:t>TypeOrm</w:t>
            </w:r>
            <w:proofErr w:type="spellEnd"/>
            <w:r>
              <w:t xml:space="preserve"> 2</w:t>
            </w:r>
          </w:p>
          <w:p w14:paraId="5C6C7919" w14:textId="5A01C05C" w:rsidR="008E52A5" w:rsidRPr="0054344A" w:rsidRDefault="008E52A5" w:rsidP="00E25335">
            <w:proofErr w:type="spellStart"/>
            <w:r>
              <w:t>NodeMailer</w:t>
            </w:r>
            <w:proofErr w:type="spellEnd"/>
            <w:r>
              <w:t xml:space="preserve"> </w:t>
            </w:r>
          </w:p>
        </w:tc>
        <w:tc>
          <w:tcPr>
            <w:tcW w:w="2626" w:type="pct"/>
          </w:tcPr>
          <w:p w14:paraId="486EAE24" w14:textId="77777777" w:rsidR="008E52A5" w:rsidRPr="0054344A" w:rsidRDefault="008E52A5" w:rsidP="00E25335">
            <w:r w:rsidRPr="0054344A">
              <w:t>Manejar la lógica del negocio</w:t>
            </w:r>
            <w:r>
              <w:t>, exposición de servicios REST</w:t>
            </w:r>
          </w:p>
        </w:tc>
      </w:tr>
      <w:tr w:rsidR="008E52A5" w14:paraId="1A1B0A43" w14:textId="77777777" w:rsidTr="00E25335">
        <w:tc>
          <w:tcPr>
            <w:tcW w:w="1452" w:type="pct"/>
          </w:tcPr>
          <w:p w14:paraId="0CC31429" w14:textId="77777777" w:rsidR="008E52A5" w:rsidRPr="0054344A" w:rsidRDefault="008E52A5" w:rsidP="00E25335">
            <w:proofErr w:type="spellStart"/>
            <w:r w:rsidRPr="0054344A">
              <w:t>WebSocket</w:t>
            </w:r>
            <w:proofErr w:type="spellEnd"/>
          </w:p>
        </w:tc>
        <w:tc>
          <w:tcPr>
            <w:tcW w:w="922" w:type="pct"/>
          </w:tcPr>
          <w:p w14:paraId="32E91866" w14:textId="77777777" w:rsidR="008E52A5" w:rsidRPr="0054344A" w:rsidRDefault="008E52A5" w:rsidP="00E25335"/>
        </w:tc>
        <w:tc>
          <w:tcPr>
            <w:tcW w:w="2626" w:type="pct"/>
          </w:tcPr>
          <w:p w14:paraId="3359E10A" w14:textId="77777777" w:rsidR="008E52A5" w:rsidRPr="0054344A" w:rsidRDefault="008E52A5" w:rsidP="00E25335">
            <w:r w:rsidRPr="0054344A">
              <w:t xml:space="preserve">Servidor y manejador de </w:t>
            </w:r>
            <w:r>
              <w:t>mensajes</w:t>
            </w:r>
            <w:r w:rsidRPr="0054344A">
              <w:t>.</w:t>
            </w:r>
          </w:p>
        </w:tc>
      </w:tr>
      <w:tr w:rsidR="0096499D" w14:paraId="375030D9" w14:textId="77777777" w:rsidTr="00E25335">
        <w:tc>
          <w:tcPr>
            <w:tcW w:w="1452" w:type="pct"/>
          </w:tcPr>
          <w:p w14:paraId="69FE7717" w14:textId="2CE34D42" w:rsidR="0096499D" w:rsidRPr="0054344A" w:rsidRDefault="0096499D" w:rsidP="00E25335">
            <w:proofErr w:type="spellStart"/>
            <w:r>
              <w:t>ElastickSearc</w:t>
            </w:r>
            <w:r w:rsidR="00D1322B">
              <w:t>h</w:t>
            </w:r>
            <w:proofErr w:type="spellEnd"/>
          </w:p>
        </w:tc>
        <w:tc>
          <w:tcPr>
            <w:tcW w:w="922" w:type="pct"/>
          </w:tcPr>
          <w:p w14:paraId="622B9BF3" w14:textId="3CA8274B" w:rsidR="0096499D" w:rsidRPr="0054344A" w:rsidRDefault="0096499D" w:rsidP="00E25335">
            <w:r>
              <w:t>7.10.2</w:t>
            </w:r>
          </w:p>
        </w:tc>
        <w:tc>
          <w:tcPr>
            <w:tcW w:w="2626" w:type="pct"/>
          </w:tcPr>
          <w:p w14:paraId="3E0A9703" w14:textId="4C5396B0" w:rsidR="0096499D" w:rsidRPr="0054344A" w:rsidRDefault="00B0661E" w:rsidP="00E25335">
            <w:r>
              <w:t>Almacén</w:t>
            </w:r>
            <w:r w:rsidR="0096499D">
              <w:t xml:space="preserve"> de datos</w:t>
            </w:r>
            <w:r>
              <w:t>.</w:t>
            </w:r>
          </w:p>
        </w:tc>
      </w:tr>
      <w:tr w:rsidR="008E52A5" w14:paraId="01B33557" w14:textId="77777777" w:rsidTr="00E25335">
        <w:tc>
          <w:tcPr>
            <w:tcW w:w="1452" w:type="pct"/>
          </w:tcPr>
          <w:p w14:paraId="1A6566B6" w14:textId="77777777" w:rsidR="008E52A5" w:rsidRPr="0054344A" w:rsidRDefault="008E52A5" w:rsidP="00E25335">
            <w:r w:rsidRPr="0054344A">
              <w:t>Aplicación</w:t>
            </w:r>
            <w:r>
              <w:t xml:space="preserve"> por compañía</w:t>
            </w:r>
          </w:p>
        </w:tc>
        <w:tc>
          <w:tcPr>
            <w:tcW w:w="922" w:type="pct"/>
          </w:tcPr>
          <w:p w14:paraId="3F221AB3" w14:textId="3CBA033E" w:rsidR="00464339" w:rsidRPr="0054344A" w:rsidRDefault="008E52A5" w:rsidP="00E25335">
            <w:del w:id="10" w:author="Rolando Vinicio Casigña Parra" w:date="2021-10-11T18:48:00Z">
              <w:r w:rsidRPr="0054344A" w:rsidDel="00464339">
                <w:delText>Vue 2</w:delText>
              </w:r>
            </w:del>
            <w:ins w:id="11" w:author="Rolando Vinicio Casigña Parra" w:date="2021-10-11T18:48:00Z">
              <w:r w:rsidR="00464339">
                <w:t>REAC</w:t>
              </w:r>
            </w:ins>
            <w:ins w:id="12" w:author="Rolando Vinicio Casigña Parra" w:date="2021-10-11T18:49:00Z">
              <w:r w:rsidR="00464339">
                <w:t>T</w:t>
              </w:r>
            </w:ins>
          </w:p>
        </w:tc>
        <w:tc>
          <w:tcPr>
            <w:tcW w:w="2626" w:type="pct"/>
          </w:tcPr>
          <w:p w14:paraId="1A6722EA" w14:textId="77777777" w:rsidR="008E52A5" w:rsidRPr="0054344A" w:rsidRDefault="008E52A5" w:rsidP="00E25335">
            <w:r w:rsidRPr="0054344A">
              <w:t>Aplicación web.</w:t>
            </w:r>
          </w:p>
        </w:tc>
      </w:tr>
    </w:tbl>
    <w:p w14:paraId="72575713" w14:textId="6C4F54AE" w:rsidR="00CB3D88" w:rsidRPr="00CB3D88" w:rsidRDefault="00CB3D88" w:rsidP="006A1C32">
      <w:pPr>
        <w:rPr>
          <w:b/>
          <w:bCs/>
        </w:rPr>
      </w:pPr>
      <w:r w:rsidRPr="00CB3D88">
        <w:rPr>
          <w:b/>
          <w:bCs/>
        </w:rPr>
        <w:t>Detalle económico</w:t>
      </w:r>
    </w:p>
    <w:tbl>
      <w:tblPr>
        <w:tblStyle w:val="Tablaconcuadrcula"/>
        <w:tblW w:w="5000" w:type="pct"/>
        <w:tblLook w:val="06A0" w:firstRow="1" w:lastRow="0" w:firstColumn="1" w:lastColumn="0" w:noHBand="1" w:noVBand="1"/>
      </w:tblPr>
      <w:tblGrid>
        <w:gridCol w:w="2375"/>
        <w:gridCol w:w="4860"/>
        <w:gridCol w:w="1259"/>
      </w:tblGrid>
      <w:tr w:rsidR="30E02D69" w14:paraId="08EFCF69" w14:textId="77777777" w:rsidTr="00A64510">
        <w:trPr>
          <w:trHeight w:val="3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E6075" w14:textId="22329BA9" w:rsidR="30E02D69" w:rsidRDefault="30E02D69" w:rsidP="000764F3">
            <w:r w:rsidRPr="30E02D69">
              <w:rPr>
                <w:rFonts w:ascii="Calibri" w:eastAsia="Calibri" w:hAnsi="Calibri" w:cs="Calibri"/>
                <w:b/>
                <w:bCs/>
                <w:color w:val="000000" w:themeColor="text1"/>
              </w:rPr>
              <w:t>Módulo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12BCB" w14:textId="0AEA305A" w:rsidR="30E02D69" w:rsidRDefault="30E02D69" w:rsidP="000764F3">
            <w:r w:rsidRPr="30E02D69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Detalle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62B0D" w14:textId="195E0C7B" w:rsidR="30E02D69" w:rsidRDefault="30E02D69" w:rsidP="000764F3">
            <w:r w:rsidRPr="30E02D69">
              <w:rPr>
                <w:rFonts w:ascii="Calibri" w:eastAsia="Calibri" w:hAnsi="Calibri" w:cs="Calibri"/>
                <w:b/>
                <w:bCs/>
                <w:color w:val="000000" w:themeColor="text1"/>
              </w:rPr>
              <w:t>Valor</w:t>
            </w:r>
          </w:p>
        </w:tc>
      </w:tr>
      <w:tr w:rsidR="30E02D69" w14:paraId="502F3510" w14:textId="77777777" w:rsidTr="00F04519">
        <w:trPr>
          <w:trHeight w:val="6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22CF" w14:textId="016D6388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Arquitectura modelo de concepto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5C7EC" w14:textId="39D32F8B" w:rsidR="30E02D69" w:rsidRDefault="00DB5F19" w:rsidP="000764F3">
            <w:r>
              <w:rPr>
                <w:rFonts w:ascii="Calibri" w:eastAsia="Calibri" w:hAnsi="Calibri" w:cs="Calibri"/>
                <w:color w:val="000000" w:themeColor="text1"/>
              </w:rPr>
              <w:t xml:space="preserve">- </w:t>
            </w:r>
            <w:r w:rsidR="000975FD">
              <w:rPr>
                <w:rFonts w:ascii="Calibri" w:eastAsia="Calibri" w:hAnsi="Calibri" w:cs="Calibri"/>
                <w:color w:val="000000" w:themeColor="text1"/>
              </w:rPr>
              <w:t>D</w:t>
            </w:r>
            <w:r w:rsidR="00226A9E" w:rsidRPr="30E02D69">
              <w:rPr>
                <w:rFonts w:ascii="Calibri" w:eastAsia="Calibri" w:hAnsi="Calibri" w:cs="Calibri"/>
                <w:color w:val="000000" w:themeColor="text1"/>
              </w:rPr>
              <w:t>efinición</w:t>
            </w:r>
            <w:r w:rsidR="30E02D69" w:rsidRPr="30E02D69">
              <w:rPr>
                <w:rFonts w:ascii="Calibri" w:eastAsia="Calibri" w:hAnsi="Calibri" w:cs="Calibri"/>
                <w:color w:val="000000" w:themeColor="text1"/>
              </w:rPr>
              <w:t xml:space="preserve"> e </w:t>
            </w:r>
            <w:r w:rsidR="00226A9E" w:rsidRPr="30E02D69">
              <w:rPr>
                <w:rFonts w:ascii="Calibri" w:eastAsia="Calibri" w:hAnsi="Calibri" w:cs="Calibri"/>
                <w:color w:val="000000" w:themeColor="text1"/>
              </w:rPr>
              <w:t>implementación</w:t>
            </w:r>
            <w:r w:rsidR="30E02D69" w:rsidRPr="30E02D69">
              <w:rPr>
                <w:rFonts w:ascii="Calibri" w:eastAsia="Calibri" w:hAnsi="Calibri" w:cs="Calibri"/>
                <w:color w:val="000000" w:themeColor="text1"/>
              </w:rPr>
              <w:t xml:space="preserve"> de arquitectura 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AFA49" w14:textId="4774D0FC" w:rsidR="30E02D69" w:rsidRDefault="30E02D69" w:rsidP="007A0E09">
            <w:pPr>
              <w:jc w:val="right"/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1500</w:t>
            </w:r>
          </w:p>
        </w:tc>
      </w:tr>
      <w:tr w:rsidR="30E02D69" w14:paraId="607EF935" w14:textId="77777777" w:rsidTr="00F04519">
        <w:trPr>
          <w:trHeight w:val="6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E450B" w14:textId="04FE46CA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Gestión Usuarios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0525" w14:textId="2CAD41BC" w:rsidR="00E606C3" w:rsidRDefault="00E606C3" w:rsidP="000764F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- Gestión</w:t>
            </w:r>
          </w:p>
          <w:p w14:paraId="1B00F13F" w14:textId="5C09B2D9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- Autenticación y autorización (log)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0543C" w14:textId="00DFB9DE" w:rsidR="30E02D69" w:rsidRDefault="30E02D69" w:rsidP="007A0E09">
            <w:pPr>
              <w:jc w:val="right"/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1000</w:t>
            </w:r>
          </w:p>
        </w:tc>
      </w:tr>
      <w:tr w:rsidR="30E02D69" w14:paraId="5B7E8F20" w14:textId="77777777" w:rsidTr="00F04519">
        <w:trPr>
          <w:trHeight w:val="12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F5B0" w14:textId="110C3B3E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Gestión Empresa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D11E" w14:textId="464D0BDE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 xml:space="preserve">- Gestión de empresa. </w:t>
            </w:r>
            <w:r>
              <w:br/>
            </w:r>
            <w:r w:rsidRPr="30E02D69">
              <w:rPr>
                <w:rFonts w:ascii="Calibri" w:eastAsia="Calibri" w:hAnsi="Calibri" w:cs="Calibri"/>
                <w:color w:val="000000" w:themeColor="text1"/>
              </w:rPr>
              <w:t xml:space="preserve">- Identificación de conductores </w:t>
            </w:r>
            <w:r>
              <w:br/>
            </w:r>
            <w:r w:rsidRPr="30E02D69">
              <w:rPr>
                <w:rFonts w:ascii="Calibri" w:eastAsia="Calibri" w:hAnsi="Calibri" w:cs="Calibri"/>
                <w:color w:val="000000" w:themeColor="text1"/>
              </w:rPr>
              <w:t xml:space="preserve">- Gestión de Unidades </w:t>
            </w:r>
            <w:r>
              <w:br/>
            </w:r>
            <w:r w:rsidRPr="30E02D69">
              <w:rPr>
                <w:rFonts w:ascii="Calibri" w:eastAsia="Calibri" w:hAnsi="Calibri" w:cs="Calibri"/>
                <w:color w:val="000000" w:themeColor="text1"/>
              </w:rPr>
              <w:t>- Requerimientos específicos.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E211" w14:textId="723859C5" w:rsidR="30E02D69" w:rsidRDefault="30E02D69" w:rsidP="007A0E09">
            <w:pPr>
              <w:jc w:val="right"/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1000</w:t>
            </w:r>
          </w:p>
        </w:tc>
      </w:tr>
      <w:tr w:rsidR="30E02D69" w14:paraId="62097B0D" w14:textId="77777777" w:rsidTr="00F04519">
        <w:trPr>
          <w:trHeight w:val="9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E939" w14:textId="3FB9A2B7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Gestión De Rutas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BFA7" w14:textId="4E68231C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- Rutas, cercas, paradas, estaciones, etc.</w:t>
            </w:r>
            <w:r>
              <w:br/>
            </w:r>
            <w:r w:rsidRPr="30E02D69">
              <w:rPr>
                <w:rFonts w:ascii="Calibri" w:eastAsia="Calibri" w:hAnsi="Calibri" w:cs="Calibri"/>
                <w:color w:val="000000" w:themeColor="text1"/>
              </w:rPr>
              <w:t xml:space="preserve">- Interacción </w:t>
            </w:r>
            <w:r w:rsidR="00E606C3" w:rsidRPr="30E02D69">
              <w:rPr>
                <w:rFonts w:ascii="Calibri" w:eastAsia="Calibri" w:hAnsi="Calibri" w:cs="Calibri"/>
                <w:color w:val="000000" w:themeColor="text1"/>
              </w:rPr>
              <w:t xml:space="preserve">Google </w:t>
            </w:r>
            <w:proofErr w:type="spellStart"/>
            <w:r w:rsidR="00E606C3" w:rsidRPr="30E02D69">
              <w:rPr>
                <w:rFonts w:ascii="Calibri" w:eastAsia="Calibri" w:hAnsi="Calibri" w:cs="Calibri"/>
                <w:color w:val="000000" w:themeColor="text1"/>
              </w:rPr>
              <w:t>Maps</w:t>
            </w:r>
            <w:proofErr w:type="spellEnd"/>
            <w:r w:rsidR="00E606C3" w:rsidRPr="30E02D6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30E02D69">
              <w:rPr>
                <w:rFonts w:ascii="Calibri" w:eastAsia="Calibri" w:hAnsi="Calibri" w:cs="Calibri"/>
                <w:color w:val="000000" w:themeColor="text1"/>
              </w:rPr>
              <w:t>(servicios de mapas).</w:t>
            </w:r>
          </w:p>
          <w:p w14:paraId="1A0F8430" w14:textId="736FFB65" w:rsidR="00FF59A1" w:rsidRPr="00FF59A1" w:rsidRDefault="30E02D69" w:rsidP="000764F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- Integración Google trafic</w:t>
            </w:r>
            <w:r w:rsidR="00627B64">
              <w:rPr>
                <w:rFonts w:ascii="Calibri" w:eastAsia="Calibri" w:hAnsi="Calibri" w:cs="Calibri"/>
                <w:color w:val="000000" w:themeColor="text1"/>
              </w:rPr>
              <w:t xml:space="preserve">/ </w:t>
            </w:r>
            <w:proofErr w:type="spellStart"/>
            <w:r w:rsidR="00627B64">
              <w:rPr>
                <w:rFonts w:ascii="Calibri" w:eastAsia="Calibri" w:hAnsi="Calibri" w:cs="Calibri"/>
                <w:color w:val="000000" w:themeColor="text1"/>
              </w:rPr>
              <w:t>routes</w:t>
            </w:r>
            <w:proofErr w:type="spellEnd"/>
            <w:r w:rsidR="00200CF5">
              <w:rPr>
                <w:rFonts w:ascii="Calibri" w:eastAsia="Calibri" w:hAnsi="Calibri" w:cs="Calibri"/>
                <w:color w:val="000000" w:themeColor="text1"/>
              </w:rPr>
              <w:t xml:space="preserve"> y </w:t>
            </w:r>
            <w:proofErr w:type="spellStart"/>
            <w:r w:rsidR="00200CF5">
              <w:rPr>
                <w:rFonts w:ascii="Calibri" w:eastAsia="Calibri" w:hAnsi="Calibri" w:cs="Calibri"/>
                <w:color w:val="000000" w:themeColor="text1"/>
              </w:rPr>
              <w:t>directions</w:t>
            </w:r>
            <w:proofErr w:type="spellEnd"/>
            <w:r w:rsidR="00FF59A1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D9A1" w14:textId="60100385" w:rsidR="30E02D69" w:rsidRDefault="30E02D69" w:rsidP="007A0E09">
            <w:pPr>
              <w:jc w:val="right"/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1500</w:t>
            </w:r>
          </w:p>
        </w:tc>
      </w:tr>
      <w:tr w:rsidR="30E02D69" w14:paraId="20022EAE" w14:textId="77777777" w:rsidTr="00F04519">
        <w:trPr>
          <w:trHeight w:val="15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A791" w14:textId="1DD4005C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lastRenderedPageBreak/>
              <w:t>Monitoreo Web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F6DF" w14:textId="77777777" w:rsidR="00E606C3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- Integración Google mapas.</w:t>
            </w:r>
          </w:p>
          <w:p w14:paraId="74B97F47" w14:textId="569E1258" w:rsidR="00B62B85" w:rsidRDefault="30E02D69" w:rsidP="00A02F0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- Integración Google trafic</w:t>
            </w:r>
            <w:r>
              <w:br/>
            </w:r>
            <w:r w:rsidRPr="30E02D69">
              <w:rPr>
                <w:rFonts w:ascii="Calibri" w:eastAsia="Calibri" w:hAnsi="Calibri" w:cs="Calibri"/>
                <w:color w:val="000000" w:themeColor="text1"/>
              </w:rPr>
              <w:t>- Manejo Eventos (presentación)</w:t>
            </w:r>
            <w:r>
              <w:br/>
            </w:r>
            <w:r w:rsidRPr="30E02D69">
              <w:rPr>
                <w:rFonts w:ascii="Calibri" w:eastAsia="Calibri" w:hAnsi="Calibri" w:cs="Calibri"/>
                <w:color w:val="000000" w:themeColor="text1"/>
              </w:rPr>
              <w:t xml:space="preserve">- Entradas salidas geocercas </w:t>
            </w:r>
          </w:p>
          <w:p w14:paraId="5514DA3C" w14:textId="316B174E" w:rsidR="00B049D2" w:rsidRDefault="00B049D2" w:rsidP="00A02F0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- ..</w:t>
            </w:r>
          </w:p>
          <w:p w14:paraId="1DE89CC1" w14:textId="71C8DB85" w:rsidR="00B049D2" w:rsidRDefault="00B049D2" w:rsidP="00A02F0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- ..</w:t>
            </w:r>
          </w:p>
          <w:p w14:paraId="5BDD21E0" w14:textId="7D2FA1ED" w:rsidR="00B049D2" w:rsidRDefault="00B049D2" w:rsidP="00A02F0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- ..</w:t>
            </w:r>
          </w:p>
          <w:p w14:paraId="4B5AD94D" w14:textId="77777777" w:rsidR="30E02D69" w:rsidRDefault="30E02D69" w:rsidP="00A02F0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- Simulaciones de recorrido POS.</w:t>
            </w:r>
          </w:p>
          <w:p w14:paraId="50184A71" w14:textId="0FFC993C" w:rsidR="00B62B85" w:rsidRDefault="00B62B85" w:rsidP="00A02F07">
            <w:r>
              <w:rPr>
                <w:rFonts w:ascii="Calibri" w:eastAsia="Calibri" w:hAnsi="Calibri" w:cs="Calibri"/>
                <w:color w:val="000000" w:themeColor="text1"/>
              </w:rPr>
              <w:t>- Requerimientos Especiales.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6970" w14:textId="728FC8DB" w:rsidR="30E02D69" w:rsidRDefault="30E02D69" w:rsidP="007A0E09">
            <w:pPr>
              <w:jc w:val="right"/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3000</w:t>
            </w:r>
          </w:p>
        </w:tc>
      </w:tr>
      <w:tr w:rsidR="30E02D69" w14:paraId="560C02EA" w14:textId="77777777" w:rsidTr="00F04519">
        <w:trPr>
          <w:trHeight w:val="9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6B92" w14:textId="40D86041" w:rsidR="30E02D69" w:rsidRDefault="00E606C3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Servicios</w:t>
            </w:r>
            <w:r w:rsidR="30E02D69" w:rsidRPr="30E02D69">
              <w:rPr>
                <w:rFonts w:ascii="Calibri" w:eastAsia="Calibri" w:hAnsi="Calibri" w:cs="Calibri"/>
                <w:color w:val="000000" w:themeColor="text1"/>
              </w:rPr>
              <w:t xml:space="preserve"> Web Socket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A842" w14:textId="77777777" w:rsidR="009D5FAA" w:rsidRDefault="30E02D69" w:rsidP="000764F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 xml:space="preserve">- Requerimientos especiales </w:t>
            </w:r>
            <w:r>
              <w:br/>
            </w:r>
            <w:r w:rsidRPr="30E02D69">
              <w:rPr>
                <w:rFonts w:ascii="Calibri" w:eastAsia="Calibri" w:hAnsi="Calibri" w:cs="Calibri"/>
                <w:color w:val="000000" w:themeColor="text1"/>
              </w:rPr>
              <w:t xml:space="preserve">- Compartir </w:t>
            </w:r>
            <w:proofErr w:type="gramStart"/>
            <w:r w:rsidRPr="30E02D69">
              <w:rPr>
                <w:rFonts w:ascii="Calibri" w:eastAsia="Calibri" w:hAnsi="Calibri" w:cs="Calibri"/>
                <w:color w:val="000000" w:themeColor="text1"/>
              </w:rPr>
              <w:t>Link</w:t>
            </w:r>
            <w:proofErr w:type="gramEnd"/>
          </w:p>
          <w:p w14:paraId="756E3044" w14:textId="77777777" w:rsidR="009D5FAA" w:rsidRDefault="009D5FAA" w:rsidP="000764F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- ..</w:t>
            </w:r>
          </w:p>
          <w:p w14:paraId="7CDA72CB" w14:textId="77777777" w:rsidR="009D5FAA" w:rsidRDefault="009D5FAA" w:rsidP="000764F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- ..</w:t>
            </w:r>
          </w:p>
          <w:p w14:paraId="1698FAAC" w14:textId="2D6B6547" w:rsidR="30E02D69" w:rsidRDefault="009D5FAA" w:rsidP="000764F3">
            <w:r>
              <w:t>-</w:t>
            </w:r>
            <w:proofErr w:type="gramStart"/>
            <w:r>
              <w:t xml:space="preserve"> ..</w:t>
            </w:r>
            <w:proofErr w:type="gramEnd"/>
            <w:r w:rsidR="30E02D69">
              <w:br/>
            </w:r>
            <w:r w:rsidR="30E02D69" w:rsidRPr="30E02D69">
              <w:rPr>
                <w:rFonts w:ascii="Calibri" w:eastAsia="Calibri" w:hAnsi="Calibri" w:cs="Calibri"/>
                <w:color w:val="000000" w:themeColor="text1"/>
              </w:rPr>
              <w:t xml:space="preserve">- </w:t>
            </w:r>
            <w:r w:rsidR="00E606C3">
              <w:rPr>
                <w:rFonts w:ascii="Calibri" w:eastAsia="Calibri" w:hAnsi="Calibri" w:cs="Calibri"/>
                <w:color w:val="000000" w:themeColor="text1"/>
              </w:rPr>
              <w:t>Actualización</w:t>
            </w:r>
            <w:r w:rsidR="00B62B85">
              <w:rPr>
                <w:rFonts w:ascii="Calibri" w:eastAsia="Calibri" w:hAnsi="Calibri" w:cs="Calibri"/>
                <w:color w:val="000000" w:themeColor="text1"/>
              </w:rPr>
              <w:t xml:space="preserve"> e integración.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2E056" w14:textId="6EE054BB" w:rsidR="30E02D69" w:rsidRDefault="30E02D69" w:rsidP="007A0E09">
            <w:pPr>
              <w:jc w:val="right"/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3000</w:t>
            </w:r>
          </w:p>
        </w:tc>
      </w:tr>
      <w:tr w:rsidR="30E02D69" w14:paraId="5F02EB40" w14:textId="77777777" w:rsidTr="00F04519">
        <w:trPr>
          <w:trHeight w:val="3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BB5A" w14:textId="0BF9F603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Auditoria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E8C2" w14:textId="77777777" w:rsidR="30E02D69" w:rsidRDefault="30E02D69" w:rsidP="000764F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- Módulo de auditoria</w:t>
            </w:r>
            <w:r w:rsidR="00DB5F19">
              <w:rPr>
                <w:rFonts w:ascii="Calibri" w:eastAsia="Calibri" w:hAnsi="Calibri" w:cs="Calibri"/>
                <w:color w:val="000000" w:themeColor="text1"/>
              </w:rPr>
              <w:t xml:space="preserve"> base datos</w:t>
            </w:r>
          </w:p>
          <w:p w14:paraId="7A776417" w14:textId="11FD2040" w:rsidR="00DB5F19" w:rsidRDefault="00DB5F19" w:rsidP="000764F3">
            <w:r>
              <w:t xml:space="preserve">- Modulo de </w:t>
            </w:r>
            <w:proofErr w:type="spellStart"/>
            <w:r>
              <w:t>auditoria</w:t>
            </w:r>
            <w:proofErr w:type="spellEnd"/>
            <w:r>
              <w:t xml:space="preserve"> de Logs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FE27E" w14:textId="4BDB0602" w:rsidR="30E02D69" w:rsidRDefault="30E02D69" w:rsidP="007A0E09">
            <w:pPr>
              <w:jc w:val="right"/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1000</w:t>
            </w:r>
          </w:p>
        </w:tc>
      </w:tr>
      <w:tr w:rsidR="30E02D69" w14:paraId="3D5AC286" w14:textId="77777777" w:rsidTr="00F04519">
        <w:trPr>
          <w:trHeight w:val="3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5CF8" w14:textId="60A6A6BD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Imagen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7148" w14:textId="7F69C4BA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 xml:space="preserve">- Iconografía, colores, </w:t>
            </w:r>
            <w:r w:rsidR="00E606C3" w:rsidRPr="30E02D69">
              <w:rPr>
                <w:rFonts w:ascii="Calibri" w:eastAsia="Calibri" w:hAnsi="Calibri" w:cs="Calibri"/>
                <w:color w:val="000000" w:themeColor="text1"/>
              </w:rPr>
              <w:t>imágenes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F419" w14:textId="1EC8A29A" w:rsidR="30E02D69" w:rsidRDefault="30E02D69" w:rsidP="007A0E09">
            <w:pPr>
              <w:jc w:val="right"/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1000</w:t>
            </w:r>
          </w:p>
        </w:tc>
      </w:tr>
      <w:tr w:rsidR="30E02D69" w14:paraId="79493122" w14:textId="77777777" w:rsidTr="00F04519">
        <w:trPr>
          <w:trHeight w:val="3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374B" w14:textId="3F5F7F76" w:rsidR="30E02D69" w:rsidRDefault="00E606C3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>Reportera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7DE3" w14:textId="1EC904C9" w:rsidR="30E02D69" w:rsidRDefault="30E02D69" w:rsidP="000764F3">
            <w:r w:rsidRPr="30E02D69">
              <w:rPr>
                <w:rFonts w:ascii="Calibri" w:eastAsia="Calibri" w:hAnsi="Calibri" w:cs="Calibri"/>
                <w:color w:val="000000" w:themeColor="text1"/>
              </w:rPr>
              <w:t xml:space="preserve">- </w:t>
            </w:r>
            <w:proofErr w:type="spellStart"/>
            <w:r w:rsidRPr="30E02D69">
              <w:rPr>
                <w:rFonts w:ascii="Calibri" w:eastAsia="Calibri" w:hAnsi="Calibri" w:cs="Calibri"/>
                <w:color w:val="000000" w:themeColor="text1"/>
              </w:rPr>
              <w:t>Dashboard</w:t>
            </w:r>
            <w:proofErr w:type="spellEnd"/>
            <w:r w:rsidR="00B62B8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="007F6430">
              <w:rPr>
                <w:rFonts w:ascii="Calibri" w:eastAsia="Calibri" w:hAnsi="Calibri" w:cs="Calibri"/>
                <w:color w:val="000000" w:themeColor="text1"/>
              </w:rPr>
              <w:t>Kibana</w:t>
            </w:r>
            <w:proofErr w:type="spellEnd"/>
            <w:r w:rsidR="00B62B85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B0661E">
              <w:rPr>
                <w:rFonts w:ascii="Calibri" w:eastAsia="Calibri" w:hAnsi="Calibri" w:cs="Calibri"/>
                <w:color w:val="000000" w:themeColor="text1"/>
              </w:rPr>
              <w:t>Desarrollo, integración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867F" w14:textId="039C1805" w:rsidR="30E02D69" w:rsidRDefault="30E02D69" w:rsidP="007A0E09">
            <w:pPr>
              <w:jc w:val="right"/>
            </w:pPr>
            <w:r w:rsidRPr="30E02D69">
              <w:rPr>
                <w:rFonts w:ascii="Calibri" w:eastAsia="Calibri" w:hAnsi="Calibri" w:cs="Calibri"/>
                <w:color w:val="000000" w:themeColor="text1"/>
              </w:rPr>
              <w:t>2000</w:t>
            </w:r>
          </w:p>
        </w:tc>
      </w:tr>
      <w:tr w:rsidR="30E02D69" w14:paraId="033EA6AE" w14:textId="77777777" w:rsidTr="00F04519">
        <w:trPr>
          <w:trHeight w:val="3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EB0A" w14:textId="086D5D77" w:rsidR="30E02D69" w:rsidRDefault="30E02D69" w:rsidP="000764F3"/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E0B7" w14:textId="5BDD55F5" w:rsidR="30E02D69" w:rsidRPr="00837C26" w:rsidRDefault="00837C26" w:rsidP="00837C26">
            <w:pPr>
              <w:jc w:val="right"/>
              <w:rPr>
                <w:b/>
                <w:bCs/>
              </w:rPr>
            </w:pPr>
            <w:r w:rsidRPr="00837C26">
              <w:rPr>
                <w:b/>
                <w:bCs/>
              </w:rPr>
              <w:t>Sub</w:t>
            </w:r>
            <w:r w:rsidR="00B0661E">
              <w:rPr>
                <w:b/>
                <w:bCs/>
              </w:rPr>
              <w:t>.</w:t>
            </w:r>
            <w:r w:rsidRPr="00837C26">
              <w:rPr>
                <w:b/>
                <w:bCs/>
              </w:rPr>
              <w:t xml:space="preserve"> </w:t>
            </w:r>
            <w:r w:rsidR="00B0661E">
              <w:rPr>
                <w:b/>
                <w:bCs/>
              </w:rPr>
              <w:t>T</w:t>
            </w:r>
            <w:r w:rsidRPr="00837C26">
              <w:rPr>
                <w:b/>
                <w:bCs/>
              </w:rPr>
              <w:t>otal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BD336" w14:textId="53AF33DA" w:rsidR="30E02D69" w:rsidRPr="00B0661E" w:rsidRDefault="30E02D69" w:rsidP="007A0E09">
            <w:pPr>
              <w:jc w:val="right"/>
            </w:pPr>
            <w:r w:rsidRPr="00B0661E">
              <w:rPr>
                <w:rFonts w:ascii="Calibri" w:eastAsia="Calibri" w:hAnsi="Calibri" w:cs="Calibri"/>
                <w:color w:val="000000" w:themeColor="text1"/>
              </w:rPr>
              <w:t>15000</w:t>
            </w:r>
          </w:p>
        </w:tc>
      </w:tr>
      <w:tr w:rsidR="00837C26" w14:paraId="6A38CD4C" w14:textId="77777777" w:rsidTr="00F04519">
        <w:trPr>
          <w:trHeight w:val="3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7976" w14:textId="77777777" w:rsidR="00837C26" w:rsidRDefault="00837C26" w:rsidP="000764F3"/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60B6" w14:textId="53E7C0D3" w:rsidR="00837C26" w:rsidRPr="00837C26" w:rsidRDefault="00B0661E" w:rsidP="00837C26">
            <w:pPr>
              <w:jc w:val="right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I.</w:t>
            </w:r>
            <w:r w:rsidR="00FC2C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V. A.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EC7A" w14:textId="00B6384D" w:rsidR="00837C26" w:rsidRPr="00B0661E" w:rsidRDefault="007D03E2" w:rsidP="007A0E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0661E">
              <w:rPr>
                <w:rFonts w:ascii="Calibri" w:eastAsia="Calibri" w:hAnsi="Calibri" w:cs="Calibri"/>
                <w:color w:val="000000" w:themeColor="text1"/>
              </w:rPr>
              <w:t>1800</w:t>
            </w:r>
          </w:p>
        </w:tc>
      </w:tr>
      <w:tr w:rsidR="00837C26" w14:paraId="659042C2" w14:textId="77777777" w:rsidTr="00F04519">
        <w:trPr>
          <w:trHeight w:val="300"/>
        </w:trPr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AA016" w14:textId="77777777" w:rsidR="00837C26" w:rsidRDefault="00837C26" w:rsidP="000764F3"/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3234" w14:textId="4B471942" w:rsidR="00837C26" w:rsidRPr="00837C26" w:rsidRDefault="00DE4087" w:rsidP="00837C26">
            <w:pPr>
              <w:jc w:val="right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T</w:t>
            </w:r>
            <w:r w:rsidR="00837C26" w:rsidRPr="00837C26">
              <w:rPr>
                <w:b/>
                <w:bCs/>
              </w:rPr>
              <w:t>otal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EAFEF" w14:textId="1306A35F" w:rsidR="00837C26" w:rsidRPr="00B0661E" w:rsidRDefault="007D03E2" w:rsidP="007A0E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0661E">
              <w:rPr>
                <w:rFonts w:ascii="Calibri" w:eastAsia="Calibri" w:hAnsi="Calibri" w:cs="Calibri"/>
                <w:color w:val="000000" w:themeColor="text1"/>
              </w:rPr>
              <w:t>16800</w:t>
            </w:r>
          </w:p>
        </w:tc>
      </w:tr>
    </w:tbl>
    <w:p w14:paraId="7DAF3A99" w14:textId="18DBAF32" w:rsidR="009F1432" w:rsidRDefault="00D50941" w:rsidP="009F1432">
      <w:pPr>
        <w:rPr>
          <w:b/>
          <w:bCs/>
        </w:rPr>
      </w:pPr>
      <w:r>
        <w:rPr>
          <w:b/>
          <w:bCs/>
        </w:rPr>
        <w:t>Planificación</w:t>
      </w:r>
      <w:r w:rsidR="00C61524">
        <w:rPr>
          <w:b/>
          <w:bCs/>
        </w:rPr>
        <w:t>.</w:t>
      </w:r>
    </w:p>
    <w:p w14:paraId="3F14BB3E" w14:textId="74992965" w:rsidR="009F1432" w:rsidRDefault="00251898" w:rsidP="009F1432">
      <w:pPr>
        <w:rPr>
          <w:b/>
          <w:bCs/>
        </w:rPr>
      </w:pPr>
      <w:r w:rsidRPr="00251898">
        <w:rPr>
          <w:noProof/>
        </w:rPr>
        <w:drawing>
          <wp:inline distT="0" distB="0" distL="0" distR="0" wp14:anchorId="2127615F" wp14:editId="57A37711">
            <wp:extent cx="5400040" cy="3422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ACCC" w14:textId="77777777" w:rsidR="00CB3D88" w:rsidRDefault="00CB3D88" w:rsidP="00CB3D88">
      <w:r w:rsidRPr="0054344A">
        <w:rPr>
          <w:b/>
          <w:bCs/>
        </w:rPr>
        <w:t>Consideraciones</w:t>
      </w:r>
    </w:p>
    <w:p w14:paraId="4941B752" w14:textId="56B0B9EC" w:rsidR="00CB3D88" w:rsidRDefault="00CB3D88" w:rsidP="005A0C92">
      <w:pPr>
        <w:pStyle w:val="Prrafodelista"/>
        <w:numPr>
          <w:ilvl w:val="0"/>
          <w:numId w:val="1"/>
        </w:numPr>
      </w:pPr>
      <w:r>
        <w:t xml:space="preserve">La comunicación debe ser obligatoria por canales </w:t>
      </w:r>
      <w:r w:rsidR="00585A2B">
        <w:t>seguros,</w:t>
      </w:r>
      <w:r w:rsidR="00726F19">
        <w:t xml:space="preserve"> </w:t>
      </w:r>
      <w:r>
        <w:t>la adquisición de certificados no está contemplada en la propuesta.</w:t>
      </w:r>
    </w:p>
    <w:p w14:paraId="434E07BF" w14:textId="1BDB2C05" w:rsidR="003A0EBF" w:rsidRDefault="003A0EBF" w:rsidP="005A0C92">
      <w:pPr>
        <w:pStyle w:val="Prrafodelista"/>
        <w:numPr>
          <w:ilvl w:val="0"/>
          <w:numId w:val="1"/>
        </w:numPr>
      </w:pPr>
      <w:r>
        <w:lastRenderedPageBreak/>
        <w:t xml:space="preserve">No </w:t>
      </w:r>
      <w:r w:rsidR="008644D1">
        <w:t>está</w:t>
      </w:r>
      <w:r>
        <w:t xml:space="preserve"> contemplado los valores de hosting</w:t>
      </w:r>
      <w:r w:rsidR="00CD644A">
        <w:rPr>
          <w:rStyle w:val="Refdenotaalpie"/>
        </w:rPr>
        <w:footnoteReference w:id="1"/>
      </w:r>
      <w:r>
        <w:t>.</w:t>
      </w:r>
    </w:p>
    <w:p w14:paraId="64B8FB50" w14:textId="2062693A" w:rsidR="00AC506D" w:rsidRDefault="00AC506D" w:rsidP="005A0C92">
      <w:pPr>
        <w:pStyle w:val="Prrafodelista"/>
        <w:numPr>
          <w:ilvl w:val="0"/>
          <w:numId w:val="1"/>
        </w:numPr>
      </w:pPr>
      <w:r>
        <w:t xml:space="preserve">No esta </w:t>
      </w:r>
      <w:r w:rsidR="00585A2B">
        <w:t>considerados costos</w:t>
      </w:r>
      <w:r>
        <w:t xml:space="preserve"> de servicios como Google mapas API.</w:t>
      </w:r>
      <w:r w:rsidR="00E36CCB">
        <w:rPr>
          <w:rStyle w:val="Refdenotaalpie"/>
        </w:rPr>
        <w:footnoteReference w:id="2"/>
      </w:r>
    </w:p>
    <w:p w14:paraId="2BD10E8E" w14:textId="52643F99" w:rsidR="00BF7EBC" w:rsidRDefault="00CD644A" w:rsidP="00BF7EBC">
      <w:pPr>
        <w:pStyle w:val="Prrafodelista"/>
        <w:numPr>
          <w:ilvl w:val="0"/>
          <w:numId w:val="1"/>
        </w:numPr>
      </w:pPr>
      <w:r>
        <w:t xml:space="preserve">Se </w:t>
      </w:r>
      <w:r w:rsidR="00C7777E">
        <w:t>utilizará</w:t>
      </w:r>
      <w:r>
        <w:t xml:space="preserve"> un repositorio privado de GIT </w:t>
      </w:r>
      <w:proofErr w:type="gramStart"/>
      <w:r>
        <w:t>HUB</w:t>
      </w:r>
      <w:proofErr w:type="gramEnd"/>
      <w:r>
        <w:t xml:space="preserve"> para </w:t>
      </w:r>
      <w:proofErr w:type="spellStart"/>
      <w:r>
        <w:t>versionamiento</w:t>
      </w:r>
      <w:proofErr w:type="spellEnd"/>
      <w:r w:rsidR="00B8217C">
        <w:t xml:space="preserve"> y almacenamiento</w:t>
      </w:r>
      <w:r>
        <w:t xml:space="preserve"> de</w:t>
      </w:r>
      <w:r w:rsidR="00B8217C">
        <w:t xml:space="preserve"> los</w:t>
      </w:r>
      <w:r>
        <w:t xml:space="preserve"> proyecto</w:t>
      </w:r>
      <w:r w:rsidR="00B8217C">
        <w:t>s</w:t>
      </w:r>
      <w:r w:rsidR="00977ACF">
        <w:t>.</w:t>
      </w:r>
    </w:p>
    <w:p w14:paraId="6AE8AB78" w14:textId="449DCC0B" w:rsidR="002F2425" w:rsidRDefault="002F2425" w:rsidP="00BF7EBC">
      <w:pPr>
        <w:pStyle w:val="Prrafodelista"/>
        <w:numPr>
          <w:ilvl w:val="0"/>
          <w:numId w:val="1"/>
        </w:numPr>
      </w:pPr>
      <w:r>
        <w:t>Se espera tener un entorno de desarrollo y uno de producción</w:t>
      </w:r>
      <w:r w:rsidR="00B836C4">
        <w:t>.</w:t>
      </w:r>
    </w:p>
    <w:p w14:paraId="5D59F2F5" w14:textId="3496A9F9" w:rsidR="00724D73" w:rsidRPr="00F737AA" w:rsidRDefault="00724D73" w:rsidP="00724D73">
      <w:pPr>
        <w:rPr>
          <w:b/>
          <w:bCs/>
        </w:rPr>
      </w:pPr>
      <w:r w:rsidRPr="00F737AA">
        <w:rPr>
          <w:b/>
          <w:bCs/>
        </w:rPr>
        <w:t>Elaborado</w:t>
      </w:r>
      <w:r w:rsidR="00C7777E">
        <w:rPr>
          <w:b/>
          <w:bCs/>
        </w:rPr>
        <w:t xml:space="preserve"> por</w:t>
      </w:r>
    </w:p>
    <w:p w14:paraId="19A87937" w14:textId="516BAA2B" w:rsidR="00724D73" w:rsidRDefault="00F737AA" w:rsidP="00F737AA">
      <w:pPr>
        <w:ind w:firstLine="708"/>
      </w:pPr>
      <w:r>
        <w:t>Andrés</w:t>
      </w:r>
      <w:r w:rsidR="00724D73">
        <w:t xml:space="preserve"> Hidalgo</w:t>
      </w:r>
      <w:r>
        <w:tab/>
      </w:r>
    </w:p>
    <w:p w14:paraId="0FA0D434" w14:textId="5A3E0DE9" w:rsidR="00724D73" w:rsidRDefault="00724D73" w:rsidP="00F737AA">
      <w:pPr>
        <w:ind w:firstLine="708"/>
      </w:pPr>
      <w:r>
        <w:t>Rolando Casigña</w:t>
      </w:r>
    </w:p>
    <w:p w14:paraId="2932804D" w14:textId="27746171" w:rsidR="00724D73" w:rsidRDefault="00724D73" w:rsidP="00F737AA">
      <w:pPr>
        <w:ind w:firstLine="708"/>
      </w:pPr>
      <w:r>
        <w:t>Manuel Moreta</w:t>
      </w:r>
    </w:p>
    <w:p w14:paraId="36CAE838" w14:textId="7D8365AC" w:rsidR="002F5969" w:rsidRDefault="002F5969" w:rsidP="00F737AA">
      <w:pPr>
        <w:ind w:firstLine="708"/>
      </w:pPr>
      <w:r>
        <w:t xml:space="preserve">Jorge </w:t>
      </w:r>
      <w:r w:rsidR="00C7777E">
        <w:t>Menéndez</w:t>
      </w:r>
    </w:p>
    <w:sectPr w:rsidR="002F5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10B1" w14:textId="77777777" w:rsidR="001A6D03" w:rsidRDefault="001A6D03" w:rsidP="00E36CCB">
      <w:pPr>
        <w:spacing w:after="0" w:line="240" w:lineRule="auto"/>
      </w:pPr>
      <w:r>
        <w:separator/>
      </w:r>
    </w:p>
  </w:endnote>
  <w:endnote w:type="continuationSeparator" w:id="0">
    <w:p w14:paraId="36D27633" w14:textId="77777777" w:rsidR="001A6D03" w:rsidRDefault="001A6D03" w:rsidP="00E3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CA213" w14:textId="77777777" w:rsidR="001A6D03" w:rsidRDefault="001A6D03" w:rsidP="00E36CCB">
      <w:pPr>
        <w:spacing w:after="0" w:line="240" w:lineRule="auto"/>
      </w:pPr>
      <w:r>
        <w:separator/>
      </w:r>
    </w:p>
  </w:footnote>
  <w:footnote w:type="continuationSeparator" w:id="0">
    <w:p w14:paraId="355B6609" w14:textId="77777777" w:rsidR="001A6D03" w:rsidRDefault="001A6D03" w:rsidP="00E36CCB">
      <w:pPr>
        <w:spacing w:after="0" w:line="240" w:lineRule="auto"/>
      </w:pPr>
      <w:r>
        <w:continuationSeparator/>
      </w:r>
    </w:p>
  </w:footnote>
  <w:footnote w:id="1">
    <w:p w14:paraId="2A494117" w14:textId="2E6F1419" w:rsidR="00CD644A" w:rsidRDefault="00CD644A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BA4279">
          <w:rPr>
            <w:rStyle w:val="Hipervnculo"/>
          </w:rPr>
          <w:t>https://jelastic.com/pay-per-use/</w:t>
        </w:r>
      </w:hyperlink>
      <w:r>
        <w:t xml:space="preserve"> </w:t>
      </w:r>
    </w:p>
  </w:footnote>
  <w:footnote w:id="2">
    <w:p w14:paraId="7A6B9588" w14:textId="00858AF8" w:rsidR="00E36CCB" w:rsidRDefault="00E36CC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="00CD644A" w:rsidRPr="00BA4279">
          <w:rPr>
            <w:rStyle w:val="Hipervnculo"/>
          </w:rPr>
          <w:t>https://cloud.google.com/maps-platform/pricing/</w:t>
        </w:r>
      </w:hyperlink>
    </w:p>
    <w:p w14:paraId="32FD7D42" w14:textId="77777777" w:rsidR="00CD644A" w:rsidRDefault="00CD644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49E7"/>
    <w:multiLevelType w:val="hybridMultilevel"/>
    <w:tmpl w:val="BD1A39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16AB"/>
    <w:multiLevelType w:val="hybridMultilevel"/>
    <w:tmpl w:val="956834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35598"/>
    <w:multiLevelType w:val="hybridMultilevel"/>
    <w:tmpl w:val="0498B0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lando Vinicio Casigña Parra">
    <w15:presenceInfo w15:providerId="Windows Live" w15:userId="cd82f0ddac8ff5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1DF8FA"/>
    <w:rsid w:val="000029BC"/>
    <w:rsid w:val="00023893"/>
    <w:rsid w:val="000764F3"/>
    <w:rsid w:val="00087571"/>
    <w:rsid w:val="000975FD"/>
    <w:rsid w:val="000D62B0"/>
    <w:rsid w:val="001242A8"/>
    <w:rsid w:val="00131ED1"/>
    <w:rsid w:val="00147002"/>
    <w:rsid w:val="00174EBA"/>
    <w:rsid w:val="00183DD0"/>
    <w:rsid w:val="001950AD"/>
    <w:rsid w:val="001A3AAE"/>
    <w:rsid w:val="001A472C"/>
    <w:rsid w:val="001A6D03"/>
    <w:rsid w:val="001B4277"/>
    <w:rsid w:val="001C6A0E"/>
    <w:rsid w:val="00200CF5"/>
    <w:rsid w:val="00226A9E"/>
    <w:rsid w:val="002439E1"/>
    <w:rsid w:val="00250E22"/>
    <w:rsid w:val="00251898"/>
    <w:rsid w:val="002B275F"/>
    <w:rsid w:val="002F2425"/>
    <w:rsid w:val="002F2C32"/>
    <w:rsid w:val="002F5969"/>
    <w:rsid w:val="00321323"/>
    <w:rsid w:val="00335659"/>
    <w:rsid w:val="00344203"/>
    <w:rsid w:val="00355884"/>
    <w:rsid w:val="003571A6"/>
    <w:rsid w:val="0036561D"/>
    <w:rsid w:val="00373216"/>
    <w:rsid w:val="00385EC9"/>
    <w:rsid w:val="003A0EBF"/>
    <w:rsid w:val="003A780B"/>
    <w:rsid w:val="003B68B5"/>
    <w:rsid w:val="003C2348"/>
    <w:rsid w:val="003F0192"/>
    <w:rsid w:val="003F7710"/>
    <w:rsid w:val="00414384"/>
    <w:rsid w:val="00464339"/>
    <w:rsid w:val="004E119A"/>
    <w:rsid w:val="00551575"/>
    <w:rsid w:val="00585A2B"/>
    <w:rsid w:val="00592131"/>
    <w:rsid w:val="005A0C92"/>
    <w:rsid w:val="005B4FEF"/>
    <w:rsid w:val="005D3883"/>
    <w:rsid w:val="005F386A"/>
    <w:rsid w:val="00607729"/>
    <w:rsid w:val="00626AFF"/>
    <w:rsid w:val="00627B64"/>
    <w:rsid w:val="00633155"/>
    <w:rsid w:val="006379D4"/>
    <w:rsid w:val="00687F2A"/>
    <w:rsid w:val="006A1C32"/>
    <w:rsid w:val="006C2982"/>
    <w:rsid w:val="006D0AA9"/>
    <w:rsid w:val="00706D7F"/>
    <w:rsid w:val="00724D73"/>
    <w:rsid w:val="0072560B"/>
    <w:rsid w:val="00726F19"/>
    <w:rsid w:val="007479F4"/>
    <w:rsid w:val="00765769"/>
    <w:rsid w:val="00765C00"/>
    <w:rsid w:val="007A0E09"/>
    <w:rsid w:val="007B1097"/>
    <w:rsid w:val="007B2325"/>
    <w:rsid w:val="007C1A23"/>
    <w:rsid w:val="007D03E2"/>
    <w:rsid w:val="007D7A98"/>
    <w:rsid w:val="007E167C"/>
    <w:rsid w:val="007E7A38"/>
    <w:rsid w:val="007F6430"/>
    <w:rsid w:val="008016C8"/>
    <w:rsid w:val="00803D3E"/>
    <w:rsid w:val="008064D5"/>
    <w:rsid w:val="0081412C"/>
    <w:rsid w:val="00827313"/>
    <w:rsid w:val="00837C26"/>
    <w:rsid w:val="008469AD"/>
    <w:rsid w:val="00860445"/>
    <w:rsid w:val="00862783"/>
    <w:rsid w:val="008644D1"/>
    <w:rsid w:val="008A18E5"/>
    <w:rsid w:val="008E52A5"/>
    <w:rsid w:val="00903650"/>
    <w:rsid w:val="0096499D"/>
    <w:rsid w:val="00977ACF"/>
    <w:rsid w:val="009C2B66"/>
    <w:rsid w:val="009D5FAA"/>
    <w:rsid w:val="009E0C7F"/>
    <w:rsid w:val="009F1432"/>
    <w:rsid w:val="009F4676"/>
    <w:rsid w:val="00A02F07"/>
    <w:rsid w:val="00A17485"/>
    <w:rsid w:val="00A64510"/>
    <w:rsid w:val="00AC506D"/>
    <w:rsid w:val="00AE0454"/>
    <w:rsid w:val="00AE05E6"/>
    <w:rsid w:val="00AE14BA"/>
    <w:rsid w:val="00B049D2"/>
    <w:rsid w:val="00B0610C"/>
    <w:rsid w:val="00B0661E"/>
    <w:rsid w:val="00B12850"/>
    <w:rsid w:val="00B55591"/>
    <w:rsid w:val="00B62B85"/>
    <w:rsid w:val="00B8217C"/>
    <w:rsid w:val="00B836C4"/>
    <w:rsid w:val="00BC04DD"/>
    <w:rsid w:val="00BD4FD9"/>
    <w:rsid w:val="00BE3B01"/>
    <w:rsid w:val="00BF7EBC"/>
    <w:rsid w:val="00C01DA2"/>
    <w:rsid w:val="00C02C89"/>
    <w:rsid w:val="00C153A4"/>
    <w:rsid w:val="00C52794"/>
    <w:rsid w:val="00C61524"/>
    <w:rsid w:val="00C7206D"/>
    <w:rsid w:val="00C774F5"/>
    <w:rsid w:val="00C7777E"/>
    <w:rsid w:val="00C83E6D"/>
    <w:rsid w:val="00C85567"/>
    <w:rsid w:val="00C96E15"/>
    <w:rsid w:val="00CB3D88"/>
    <w:rsid w:val="00CB76FC"/>
    <w:rsid w:val="00CD644A"/>
    <w:rsid w:val="00CE6E92"/>
    <w:rsid w:val="00CF3C07"/>
    <w:rsid w:val="00D1322B"/>
    <w:rsid w:val="00D13F8A"/>
    <w:rsid w:val="00D30FB3"/>
    <w:rsid w:val="00D409CB"/>
    <w:rsid w:val="00D50941"/>
    <w:rsid w:val="00D83D2D"/>
    <w:rsid w:val="00DB5F19"/>
    <w:rsid w:val="00DE37A4"/>
    <w:rsid w:val="00DE4087"/>
    <w:rsid w:val="00E1579B"/>
    <w:rsid w:val="00E21E89"/>
    <w:rsid w:val="00E34282"/>
    <w:rsid w:val="00E36CCB"/>
    <w:rsid w:val="00E5065D"/>
    <w:rsid w:val="00E606C3"/>
    <w:rsid w:val="00E637A5"/>
    <w:rsid w:val="00EA3746"/>
    <w:rsid w:val="00EE3159"/>
    <w:rsid w:val="00EE6050"/>
    <w:rsid w:val="00F04519"/>
    <w:rsid w:val="00F04E1E"/>
    <w:rsid w:val="00F117EA"/>
    <w:rsid w:val="00F46EE8"/>
    <w:rsid w:val="00F51B4A"/>
    <w:rsid w:val="00F63EFF"/>
    <w:rsid w:val="00F737AA"/>
    <w:rsid w:val="00F857B1"/>
    <w:rsid w:val="00FC2CCC"/>
    <w:rsid w:val="00FC5719"/>
    <w:rsid w:val="00FF59A1"/>
    <w:rsid w:val="00FF6B73"/>
    <w:rsid w:val="16199608"/>
    <w:rsid w:val="30E02D69"/>
    <w:rsid w:val="39A721E1"/>
    <w:rsid w:val="4B1DF8FA"/>
    <w:rsid w:val="779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7687"/>
  <w15:chartTrackingRefBased/>
  <w15:docId w15:val="{A0DDDB48-A05C-44F9-9A46-384B5D55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C32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69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A0C9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442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2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203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2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203"/>
    <w:rPr>
      <w:b/>
      <w:bCs/>
      <w:sz w:val="20"/>
      <w:szCs w:val="20"/>
      <w:lang w:val="es-EC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36CC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36CCB"/>
    <w:rPr>
      <w:sz w:val="20"/>
      <w:szCs w:val="20"/>
      <w:lang w:val="es-EC"/>
    </w:rPr>
  </w:style>
  <w:style w:type="character" w:styleId="Refdenotaalpie">
    <w:name w:val="footnote reference"/>
    <w:basedOn w:val="Fuentedeprrafopredeter"/>
    <w:uiPriority w:val="99"/>
    <w:semiHidden/>
    <w:unhideWhenUsed/>
    <w:rsid w:val="00E36CC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D64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6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loud.google.com/maps-platform/pricing/" TargetMode="External"/><Relationship Id="rId1" Type="http://schemas.openxmlformats.org/officeDocument/2006/relationships/hyperlink" Target="https://jelastic.com/pay-per-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251882-7E8C-4D07-959A-B89E419E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Hidalgo</dc:creator>
  <cp:keywords/>
  <dc:description/>
  <cp:lastModifiedBy>Rolando Vinicio Casigña Parra</cp:lastModifiedBy>
  <cp:revision>3</cp:revision>
  <dcterms:created xsi:type="dcterms:W3CDTF">2021-10-12T02:10:00Z</dcterms:created>
  <dcterms:modified xsi:type="dcterms:W3CDTF">2021-10-12T02:13:00Z</dcterms:modified>
</cp:coreProperties>
</file>